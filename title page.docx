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F3F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44"/>
          <w:szCs w:val="44"/>
        </w:rPr>
      </w:pPr>
      <w:r w:rsidRPr="003F0431">
        <w:rPr>
          <w:rFonts w:ascii="Times New Roman" w:hAnsi="Times New Roman"/>
          <w:sz w:val="44"/>
          <w:szCs w:val="44"/>
        </w:rPr>
        <w:t>HOSTELMATE-HOSTEL ALLOTMENT SYSTEM</w:t>
      </w:r>
    </w:p>
    <w:p w14:paraId="4F1A8F41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32"/>
        </w:rPr>
      </w:pPr>
      <w:r w:rsidRPr="003F0431">
        <w:rPr>
          <w:rFonts w:ascii="Times New Roman" w:hAnsi="Times New Roman"/>
          <w:sz w:val="32"/>
        </w:rPr>
        <w:t xml:space="preserve">report submitted in partial fulfilment </w:t>
      </w:r>
    </w:p>
    <w:p w14:paraId="48F684C2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32"/>
        </w:rPr>
      </w:pPr>
      <w:r w:rsidRPr="003F0431">
        <w:rPr>
          <w:rFonts w:ascii="Times New Roman" w:hAnsi="Times New Roman"/>
          <w:sz w:val="32"/>
        </w:rPr>
        <w:t>of</w:t>
      </w:r>
    </w:p>
    <w:p w14:paraId="344FDFA4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32"/>
        </w:rPr>
      </w:pPr>
      <w:r w:rsidRPr="003F0431">
        <w:rPr>
          <w:rFonts w:ascii="Times New Roman" w:hAnsi="Times New Roman"/>
          <w:sz w:val="32"/>
        </w:rPr>
        <w:t xml:space="preserve"> the requirement for the degree </w:t>
      </w:r>
    </w:p>
    <w:p w14:paraId="77437642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32"/>
        </w:rPr>
      </w:pPr>
      <w:r w:rsidRPr="003F0431">
        <w:rPr>
          <w:rFonts w:ascii="Times New Roman" w:hAnsi="Times New Roman"/>
          <w:sz w:val="32"/>
        </w:rPr>
        <w:t>of</w:t>
      </w:r>
    </w:p>
    <w:p w14:paraId="721CC074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B</w:t>
      </w:r>
      <w:r w:rsidRPr="003F0431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T</w:t>
      </w:r>
      <w:r w:rsidRPr="003F0431">
        <w:rPr>
          <w:rFonts w:ascii="Times New Roman" w:hAnsi="Times New Roman"/>
          <w:sz w:val="32"/>
        </w:rPr>
        <w:t>ech.</w:t>
      </w:r>
    </w:p>
    <w:p w14:paraId="5410135B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32"/>
        </w:rPr>
      </w:pPr>
      <w:r w:rsidRPr="003F0431">
        <w:rPr>
          <w:rFonts w:ascii="Times New Roman" w:hAnsi="Times New Roman"/>
          <w:sz w:val="32"/>
        </w:rPr>
        <w:t xml:space="preserve">in </w:t>
      </w:r>
    </w:p>
    <w:p w14:paraId="07C37596" w14:textId="77777777" w:rsidR="00E33C55" w:rsidRPr="003F0431" w:rsidRDefault="00E33C55" w:rsidP="00E33C55">
      <w:pPr>
        <w:pStyle w:val="Heading6"/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before="0" w:after="0" w:line="360" w:lineRule="auto"/>
        <w:jc w:val="center"/>
        <w:rPr>
          <w:rFonts w:ascii="Times New Roman" w:hAnsi="Times New Roman"/>
          <w:b w:val="0"/>
          <w:bCs w:val="0"/>
          <w:sz w:val="40"/>
          <w:szCs w:val="40"/>
        </w:rPr>
      </w:pPr>
      <w:r w:rsidRPr="003F0431">
        <w:rPr>
          <w:rFonts w:ascii="Times New Roman" w:hAnsi="Times New Roman"/>
          <w:b w:val="0"/>
          <w:bCs w:val="0"/>
          <w:sz w:val="40"/>
          <w:szCs w:val="40"/>
        </w:rPr>
        <w:t>Computer Science &amp; Engineering</w:t>
      </w:r>
    </w:p>
    <w:p w14:paraId="7082A1B4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28"/>
        </w:rPr>
      </w:pPr>
      <w:r w:rsidRPr="003F0431">
        <w:rPr>
          <w:rFonts w:ascii="Times New Roman" w:hAnsi="Times New Roman"/>
          <w:sz w:val="28"/>
        </w:rPr>
        <w:t>under the supervision of</w:t>
      </w:r>
    </w:p>
    <w:p w14:paraId="5E8268A8" w14:textId="77777777" w:rsidR="00E33C55" w:rsidRPr="00436D5C" w:rsidRDefault="00E33C55" w:rsidP="00E33C55">
      <w:pPr>
        <w:pStyle w:val="Heading5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before="0" w:line="360" w:lineRule="auto"/>
        <w:jc w:val="center"/>
        <w:rPr>
          <w:del w:id="0" w:author="atharva17.ab@gmail.com" w:date="2022-02-17T23:31:00Z"/>
          <w:rFonts w:ascii="Times New Roman" w:hAnsi="Times New Roman"/>
          <w:color w:val="auto"/>
          <w:sz w:val="32"/>
          <w:szCs w:val="32"/>
        </w:rPr>
      </w:pPr>
      <w:del w:id="1" w:author="atharva17.ab@gmail.com" w:date="2022-02-17T23:31:00Z">
        <w:r w:rsidRPr="00436D5C">
          <w:rPr>
            <w:rFonts w:ascii="Times New Roman" w:hAnsi="Times New Roman"/>
            <w:color w:val="auto"/>
            <w:sz w:val="32"/>
            <w:szCs w:val="32"/>
          </w:rPr>
          <w:delText>(Supervisor Name with Designation)</w:delText>
        </w:r>
      </w:del>
    </w:p>
    <w:p w14:paraId="4BF5CF05" w14:textId="77777777" w:rsidR="00E33C55" w:rsidRDefault="00E33C55" w:rsidP="00E33C55">
      <w:pPr>
        <w:pStyle w:val="Heading5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before="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ins w:id="2" w:author="atharva17.ab@gmail.com" w:date="2022-02-17T23:31:00Z">
        <w:r w:rsidRPr="00436D5C">
          <w:rPr>
            <w:rFonts w:ascii="Times New Roman" w:hAnsi="Times New Roman"/>
            <w:color w:val="auto"/>
            <w:sz w:val="32"/>
            <w:szCs w:val="32"/>
          </w:rPr>
          <w:t xml:space="preserve"> </w:t>
        </w:r>
      </w:ins>
      <w:r w:rsidRPr="00436D5C">
        <w:rPr>
          <w:rFonts w:ascii="Times New Roman" w:hAnsi="Times New Roman"/>
          <w:b/>
          <w:bCs/>
          <w:color w:val="auto"/>
          <w:sz w:val="32"/>
          <w:szCs w:val="32"/>
        </w:rPr>
        <w:t xml:space="preserve">Mr. </w:t>
      </w:r>
      <w:ins w:id="3" w:author="atharva17.ab@gmail.com" w:date="2022-02-17T23:31:00Z">
        <w:r w:rsidRPr="00436D5C">
          <w:rPr>
            <w:rFonts w:ascii="Times New Roman" w:hAnsi="Times New Roman"/>
            <w:b/>
            <w:bCs/>
            <w:color w:val="auto"/>
            <w:sz w:val="32"/>
            <w:szCs w:val="32"/>
          </w:rPr>
          <w:t xml:space="preserve">Kumar </w:t>
        </w:r>
      </w:ins>
      <w:r w:rsidRPr="00436D5C">
        <w:rPr>
          <w:rFonts w:ascii="Times New Roman" w:hAnsi="Times New Roman"/>
          <w:b/>
          <w:bCs/>
          <w:color w:val="auto"/>
          <w:sz w:val="32"/>
          <w:szCs w:val="32"/>
        </w:rPr>
        <w:t>Saurabh</w:t>
      </w:r>
    </w:p>
    <w:p w14:paraId="3013D26D" w14:textId="77777777" w:rsidR="00E33C55" w:rsidRPr="003F0431" w:rsidRDefault="00E33C55" w:rsidP="00E33C55">
      <w:pPr>
        <w:pStyle w:val="Heading5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before="0" w:line="360" w:lineRule="auto"/>
        <w:jc w:val="center"/>
        <w:rPr>
          <w:ins w:id="4" w:author="atharva17.ab@gmail.com" w:date="2022-02-17T23:31:00Z"/>
          <w:rFonts w:ascii="Times New Roman" w:hAnsi="Times New Roman"/>
          <w:color w:val="auto"/>
          <w:sz w:val="28"/>
          <w:szCs w:val="28"/>
        </w:rPr>
      </w:pPr>
      <w:ins w:id="5" w:author="atharva17.ab@gmail.com" w:date="2022-02-17T23:31:00Z">
        <w:r w:rsidRPr="003F0431">
          <w:rPr>
            <w:rFonts w:ascii="Times New Roman" w:hAnsi="Times New Roman"/>
            <w:color w:val="auto"/>
            <w:sz w:val="28"/>
            <w:szCs w:val="28"/>
          </w:rPr>
          <w:t>Assistant Professor</w:t>
        </w:r>
      </w:ins>
    </w:p>
    <w:p w14:paraId="037C70C0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32"/>
        </w:rPr>
      </w:pPr>
      <w:r w:rsidRPr="003F0431">
        <w:rPr>
          <w:rFonts w:ascii="Times New Roman" w:hAnsi="Times New Roman"/>
          <w:sz w:val="32"/>
        </w:rPr>
        <w:t>by</w:t>
      </w:r>
    </w:p>
    <w:p w14:paraId="57FE1E5C" w14:textId="77777777" w:rsidR="00E33C55" w:rsidRDefault="00E33C55" w:rsidP="00E33C55">
      <w:pPr>
        <w:pStyle w:val="Heading5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before="0" w:line="360" w:lineRule="auto"/>
        <w:jc w:val="center"/>
        <w:rPr>
          <w:rFonts w:ascii="Times New Roman" w:hAnsi="Times New Roman"/>
          <w:color w:val="auto"/>
          <w:sz w:val="36"/>
          <w:szCs w:val="36"/>
        </w:rPr>
      </w:pPr>
      <w:r w:rsidRPr="003F0431">
        <w:rPr>
          <w:rFonts w:ascii="Times New Roman" w:hAnsi="Times New Roman"/>
          <w:color w:val="auto"/>
          <w:sz w:val="36"/>
          <w:szCs w:val="36"/>
        </w:rPr>
        <w:t xml:space="preserve">Atharva Bhatnagar </w:t>
      </w:r>
    </w:p>
    <w:p w14:paraId="4ADF9A7E" w14:textId="77777777" w:rsidR="00E33C55" w:rsidRPr="00436D5C" w:rsidRDefault="00E33C55" w:rsidP="00E33C55">
      <w:pPr>
        <w:pStyle w:val="Heading5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before="0" w:line="36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436D5C">
        <w:rPr>
          <w:rFonts w:ascii="Times New Roman" w:hAnsi="Times New Roman"/>
          <w:color w:val="auto"/>
          <w:sz w:val="32"/>
          <w:szCs w:val="32"/>
        </w:rPr>
        <w:t>(2001640100078)</w:t>
      </w:r>
    </w:p>
    <w:p w14:paraId="7F36C343" w14:textId="657894BA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32"/>
        </w:rPr>
      </w:pPr>
      <w:r w:rsidRPr="003F0431">
        <w:rPr>
          <w:rFonts w:ascii="Times New Roman" w:hAnsi="Times New Roman"/>
          <w:noProof/>
          <w:sz w:val="32"/>
          <w:lang w:eastAsia="en-IN"/>
        </w:rPr>
        <w:drawing>
          <wp:inline distT="0" distB="0" distL="0" distR="0" wp14:anchorId="30C07DF7" wp14:editId="24AB94CF">
            <wp:extent cx="1318260" cy="1051560"/>
            <wp:effectExtent l="0" t="0" r="0" b="0"/>
            <wp:docPr id="1" name="Picture 1" descr="2c85b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c85b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EC54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34"/>
        </w:rPr>
      </w:pPr>
      <w:proofErr w:type="spellStart"/>
      <w:r w:rsidRPr="003F0431">
        <w:rPr>
          <w:rFonts w:ascii="Times New Roman" w:hAnsi="Times New Roman"/>
          <w:sz w:val="34"/>
        </w:rPr>
        <w:t>Pranveer</w:t>
      </w:r>
      <w:proofErr w:type="spellEnd"/>
      <w:r w:rsidRPr="003F0431">
        <w:rPr>
          <w:rFonts w:ascii="Times New Roman" w:hAnsi="Times New Roman"/>
          <w:sz w:val="34"/>
        </w:rPr>
        <w:t xml:space="preserve"> Singh Institute of Technology, Kanpur</w:t>
      </w:r>
    </w:p>
    <w:p w14:paraId="2C90509F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34"/>
        </w:rPr>
      </w:pPr>
      <w:r w:rsidRPr="003F0431">
        <w:rPr>
          <w:rFonts w:ascii="Times New Roman" w:hAnsi="Times New Roman"/>
          <w:sz w:val="34"/>
        </w:rPr>
        <w:t>affiliated to</w:t>
      </w:r>
    </w:p>
    <w:p w14:paraId="3771B236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34"/>
        </w:rPr>
      </w:pPr>
      <w:r w:rsidRPr="003F0431">
        <w:rPr>
          <w:rFonts w:ascii="Times New Roman" w:hAnsi="Times New Roman"/>
          <w:sz w:val="34"/>
        </w:rPr>
        <w:t xml:space="preserve">                </w:t>
      </w:r>
      <w:proofErr w:type="spellStart"/>
      <w:r w:rsidRPr="003F0431">
        <w:rPr>
          <w:rFonts w:ascii="Times New Roman" w:hAnsi="Times New Roman"/>
          <w:sz w:val="34"/>
        </w:rPr>
        <w:t>Dr.</w:t>
      </w:r>
      <w:proofErr w:type="spellEnd"/>
      <w:r w:rsidRPr="003F0431">
        <w:rPr>
          <w:rFonts w:ascii="Times New Roman" w:hAnsi="Times New Roman"/>
          <w:sz w:val="34"/>
        </w:rPr>
        <w:t xml:space="preserve"> A. P. J. Abdul Kalam Technical University</w:t>
      </w:r>
    </w:p>
    <w:p w14:paraId="1FCEA247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jc w:val="center"/>
        <w:rPr>
          <w:rFonts w:ascii="Times New Roman" w:hAnsi="Times New Roman"/>
          <w:sz w:val="34"/>
        </w:rPr>
      </w:pPr>
      <w:r w:rsidRPr="003F0431">
        <w:rPr>
          <w:rFonts w:ascii="Times New Roman" w:hAnsi="Times New Roman"/>
          <w:sz w:val="34"/>
        </w:rPr>
        <w:t xml:space="preserve">   Lucknow, Uttar Pradesh</w:t>
      </w:r>
    </w:p>
    <w:p w14:paraId="55343D68" w14:textId="77777777" w:rsidR="00E33C55" w:rsidRPr="003F0431" w:rsidRDefault="00E33C55" w:rsidP="00E33C55">
      <w:pPr>
        <w:keepLines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360" w:lineRule="auto"/>
        <w:rPr>
          <w:rFonts w:ascii="Times New Roman" w:hAnsi="Times New Roman"/>
          <w:sz w:val="20"/>
          <w:szCs w:val="20"/>
        </w:rPr>
      </w:pPr>
    </w:p>
    <w:p w14:paraId="02378B09" w14:textId="2AFFC1F4" w:rsidR="002B10C2" w:rsidRPr="00E33C55" w:rsidRDefault="002B10C2">
      <w:pPr>
        <w:rPr>
          <w:lang w:val="en-US"/>
        </w:rPr>
      </w:pPr>
    </w:p>
    <w:sectPr w:rsidR="002B10C2" w:rsidRPr="00E33C55" w:rsidSect="00E33C55">
      <w:pgSz w:w="11906" w:h="16838" w:code="9"/>
      <w:pgMar w:top="567" w:right="567" w:bottom="567" w:left="567" w:header="709" w:footer="709" w:gutter="14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harva17.ab@gmail.com">
    <w15:presenceInfo w15:providerId="Windows Live" w15:userId="d902bf650d69fb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55"/>
    <w:rsid w:val="002B10C2"/>
    <w:rsid w:val="006A5092"/>
    <w:rsid w:val="00E3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C9B9"/>
  <w15:chartTrackingRefBased/>
  <w15:docId w15:val="{EC3AE5CE-8F75-4564-AE9C-2C9F5AA9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C5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C55"/>
    <w:pPr>
      <w:keepNext/>
      <w:keepLines/>
      <w:widowControl w:val="0"/>
      <w:spacing w:before="200"/>
      <w:outlineLvl w:val="4"/>
    </w:pPr>
    <w:rPr>
      <w:rFonts w:ascii="Cambria" w:eastAsia="Times New Roman" w:hAnsi="Cambria"/>
      <w:color w:val="243F6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33C55"/>
    <w:pPr>
      <w:spacing w:before="240" w:after="60"/>
      <w:outlineLvl w:val="5"/>
    </w:pPr>
    <w:rPr>
      <w:rFonts w:eastAsia="Times New Roman"/>
      <w:b/>
      <w:bCs/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E33C55"/>
    <w:rPr>
      <w:rFonts w:ascii="Cambria" w:eastAsia="Times New Roman" w:hAnsi="Cambria" w:cs="Times New Roman"/>
      <w:color w:val="243F60"/>
      <w:szCs w:val="22"/>
      <w:lang w:val="en-US" w:bidi="ar-SA"/>
    </w:rPr>
  </w:style>
  <w:style w:type="character" w:customStyle="1" w:styleId="Heading6Char">
    <w:name w:val="Heading 6 Char"/>
    <w:basedOn w:val="DefaultParagraphFont"/>
    <w:link w:val="Heading6"/>
    <w:semiHidden/>
    <w:rsid w:val="00E33C55"/>
    <w:rPr>
      <w:rFonts w:ascii="Calibri" w:eastAsia="Times New Roman" w:hAnsi="Calibri" w:cs="Times New Roman"/>
      <w:b/>
      <w:bCs/>
      <w:szCs w:val="28"/>
      <w:lang w:val="en-US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atharva17.ab@gmail.com</dc:creator>
  <cp:keywords/>
  <dc:description/>
  <cp:lastModifiedBy>atharva17.ab@gmail.com</cp:lastModifiedBy>
  <cp:revision>2</cp:revision>
  <dcterms:created xsi:type="dcterms:W3CDTF">2022-03-12T09:38:00Z</dcterms:created>
  <dcterms:modified xsi:type="dcterms:W3CDTF">2022-03-12T09:38:00Z</dcterms:modified>
</cp:coreProperties>
</file>